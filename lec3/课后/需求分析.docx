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B6CDF" w14:textId="77777777" w:rsidR="00C46728" w:rsidRDefault="00C46728" w:rsidP="00C46728">
      <w:bookmarkStart w:id="0" w:name="_GoBack"/>
      <w:bookmarkEnd w:id="0"/>
      <w:r>
        <w:t>### 一个完善的CAT工具的功能列表</w:t>
      </w:r>
    </w:p>
    <w:p w14:paraId="7BBC8F29" w14:textId="1DB43A58" w:rsidR="00C46728" w:rsidRDefault="00C46728" w:rsidP="00C46728">
      <w:r>
        <w:t xml:space="preserve">   首先根据市面上的各类CAT工具，总结了一个CAT工具所需具备的基本功能</w:t>
      </w:r>
      <w:r w:rsidR="009329A7">
        <w:rPr>
          <w:rFonts w:hint="eastAsia"/>
        </w:rPr>
        <w:t>，并由此形成需求分析文档。</w:t>
      </w:r>
    </w:p>
    <w:p w14:paraId="17EA9657" w14:textId="5625EEAB" w:rsidR="002F10A3" w:rsidRDefault="002F10A3" w:rsidP="00C46728"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>创建项目</w:t>
      </w:r>
    </w:p>
    <w:p w14:paraId="0841F13D" w14:textId="5D134970" w:rsidR="002F10A3" w:rsidRDefault="002F10A3" w:rsidP="002F10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可进行账号的注册</w:t>
      </w:r>
      <w:ins w:id="1" w:author="王 佳琪" w:date="2020-10-08T22:19:00Z">
        <w:r w:rsidR="00012E3F">
          <w:rPr>
            <w:rFonts w:hint="eastAsia"/>
          </w:rPr>
          <w:t>、登入、登出</w:t>
        </w:r>
      </w:ins>
      <w:r>
        <w:rPr>
          <w:rFonts w:hint="eastAsia"/>
        </w:rPr>
        <w:t>，记载翻译进程</w:t>
      </w:r>
      <w:r w:rsidR="004841FD">
        <w:rPr>
          <w:rFonts w:hint="eastAsia"/>
        </w:rPr>
        <w:t>（session）</w:t>
      </w:r>
    </w:p>
    <w:p w14:paraId="28D275E1" w14:textId="18C7FF1B" w:rsidR="002F10A3" w:rsidRDefault="002F10A3" w:rsidP="002F10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可创建项目，</w:t>
      </w:r>
      <w:r w:rsidR="00430ED5">
        <w:rPr>
          <w:rFonts w:hint="eastAsia"/>
        </w:rPr>
        <w:t>同时进行术语库和翻译记忆库的创建。</w:t>
      </w:r>
    </w:p>
    <w:p w14:paraId="4B927E3B" w14:textId="2B452280" w:rsidR="006B111F" w:rsidRDefault="006B111F" w:rsidP="006B111F">
      <w:pPr>
        <w:pStyle w:val="a3"/>
        <w:numPr>
          <w:ilvl w:val="0"/>
          <w:numId w:val="4"/>
        </w:numPr>
        <w:ind w:firstLineChars="0"/>
      </w:pPr>
      <w:commentRangeStart w:id="2"/>
      <w:r>
        <w:rPr>
          <w:rFonts w:hint="eastAsia"/>
        </w:rPr>
        <w:t>选择源语言和目标语言（如何识别？</w:t>
      </w:r>
      <w:r w:rsidR="00CE2825">
        <w:rPr>
          <w:rFonts w:hint="eastAsia"/>
        </w:rPr>
        <w:t>设置标签</w:t>
      </w:r>
      <w:r>
        <w:rPr>
          <w:rFonts w:hint="eastAsia"/>
        </w:rPr>
        <w:t>）</w:t>
      </w:r>
      <w:commentRangeEnd w:id="2"/>
      <w:r w:rsidR="00012E3F">
        <w:rPr>
          <w:rStyle w:val="a8"/>
        </w:rPr>
        <w:commentReference w:id="2"/>
      </w:r>
    </w:p>
    <w:p w14:paraId="1886EF74" w14:textId="270BE62F" w:rsidR="002F10A3" w:rsidRDefault="00430ED5" w:rsidP="00430E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导入翻译文件</w:t>
      </w:r>
    </w:p>
    <w:p w14:paraId="0E8A6295" w14:textId="0C47F313" w:rsidR="00A06E10" w:rsidRDefault="00A06E10" w:rsidP="00A06E10"/>
    <w:p w14:paraId="3F44C91D" w14:textId="1D96E3FF" w:rsidR="00A06E10" w:rsidRDefault="00A06E10" w:rsidP="00A06E10">
      <w:r>
        <w:rPr>
          <w:rFonts w:hint="eastAsia"/>
        </w:rPr>
        <w:t>项目进度</w:t>
      </w:r>
    </w:p>
    <w:p w14:paraId="772FBF5B" w14:textId="77777777" w:rsidR="00430ED5" w:rsidRDefault="00430ED5" w:rsidP="00430ED5"/>
    <w:p w14:paraId="0BCD0452" w14:textId="198BD343" w:rsidR="00C46728" w:rsidRDefault="00C46728" w:rsidP="00C46728">
      <w:r>
        <w:t>#### 翻译</w:t>
      </w:r>
    </w:p>
    <w:p w14:paraId="43B39A3D" w14:textId="56FBEFE0" w:rsidR="00C46728" w:rsidRDefault="00C46728" w:rsidP="00C46728">
      <w:r>
        <w:t>1. 支持多格式的文件导入，如work和excel等格式。</w:t>
      </w:r>
    </w:p>
    <w:p w14:paraId="60751FE5" w14:textId="260BA6AC" w:rsidR="00C46728" w:rsidRDefault="00026AC8" w:rsidP="00C4672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原文的语段分割</w:t>
      </w:r>
      <w:r w:rsidR="00CE2825">
        <w:rPr>
          <w:rFonts w:hint="eastAsia"/>
        </w:rPr>
        <w:t>（可以默认分割/标点呼号/自定义分割）</w:t>
      </w:r>
      <w:r>
        <w:rPr>
          <w:rFonts w:hint="eastAsia"/>
        </w:rPr>
        <w:t>，以及双语对齐</w:t>
      </w:r>
    </w:p>
    <w:p w14:paraId="0AC95C35" w14:textId="3832AD67" w:rsidR="005666FA" w:rsidRDefault="00CE2825" w:rsidP="00C46728">
      <w:r>
        <w:rPr>
          <w:rFonts w:hint="eastAsia"/>
        </w:rPr>
        <w:t>4</w:t>
      </w:r>
      <w:r w:rsidR="005666FA">
        <w:rPr>
          <w:rFonts w:hint="eastAsia"/>
        </w:rPr>
        <w:t>.</w:t>
      </w:r>
      <w:r w:rsidR="005666FA">
        <w:t xml:space="preserve"> </w:t>
      </w:r>
      <w:r w:rsidR="005666FA">
        <w:rPr>
          <w:rFonts w:hint="eastAsia"/>
        </w:rPr>
        <w:t>语段翻译的确认</w:t>
      </w:r>
    </w:p>
    <w:p w14:paraId="0B331094" w14:textId="3547A567" w:rsidR="00C551D5" w:rsidRDefault="00C551D5" w:rsidP="00C46728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原文和译文作为一个翻译单元保存在T</w:t>
      </w:r>
      <w:r>
        <w:t>M</w:t>
      </w:r>
      <w:r>
        <w:rPr>
          <w:rFonts w:hint="eastAsia"/>
        </w:rPr>
        <w:t>中，方便检查</w:t>
      </w:r>
    </w:p>
    <w:p w14:paraId="33B415F5" w14:textId="56F23ADA" w:rsidR="005666FA" w:rsidRDefault="00CE2825" w:rsidP="00C46728">
      <w:r>
        <w:rPr>
          <w:rFonts w:hint="eastAsia"/>
        </w:rPr>
        <w:t>5</w:t>
      </w:r>
      <w:r w:rsidR="005666FA">
        <w:rPr>
          <w:rFonts w:hint="eastAsia"/>
        </w:rPr>
        <w:t>.</w:t>
      </w:r>
      <w:r w:rsidR="005666FA">
        <w:t xml:space="preserve"> </w:t>
      </w:r>
      <w:r w:rsidR="005666FA">
        <w:rPr>
          <w:rFonts w:hint="eastAsia"/>
        </w:rPr>
        <w:t>支持翻译文件、双语文件导出</w:t>
      </w:r>
    </w:p>
    <w:p w14:paraId="779F2415" w14:textId="1DA16B90" w:rsidR="002F10A3" w:rsidRDefault="00CE2825" w:rsidP="00C46728">
      <w:r>
        <w:rPr>
          <w:rFonts w:hint="eastAsia"/>
        </w:rPr>
        <w:lastRenderedPageBreak/>
        <w:t>6</w:t>
      </w:r>
      <w:r w:rsidR="007527D8">
        <w:rPr>
          <w:rFonts w:hint="eastAsia"/>
        </w:rPr>
        <w:t>.</w:t>
      </w:r>
      <w:r w:rsidR="007527D8">
        <w:t xml:space="preserve"> </w:t>
      </w:r>
      <w:commentRangeStart w:id="3"/>
      <w:r w:rsidR="007527D8">
        <w:rPr>
          <w:rFonts w:hint="eastAsia"/>
        </w:rPr>
        <w:t>统计字数及其他</w:t>
      </w:r>
      <w:commentRangeEnd w:id="3"/>
      <w:r w:rsidR="00012E3F">
        <w:rPr>
          <w:rStyle w:val="a8"/>
        </w:rPr>
        <w:commentReference w:id="3"/>
      </w:r>
    </w:p>
    <w:p w14:paraId="2E168308" w14:textId="787F1FE8" w:rsidR="007527D8" w:rsidRDefault="00CE2825" w:rsidP="00C46728">
      <w:r>
        <w:rPr>
          <w:rFonts w:hint="eastAsia"/>
        </w:rPr>
        <w:t>7</w:t>
      </w:r>
      <w:r w:rsidR="007527D8">
        <w:rPr>
          <w:rFonts w:hint="eastAsia"/>
        </w:rPr>
        <w:t>.</w:t>
      </w:r>
      <w:r w:rsidR="007527D8">
        <w:t xml:space="preserve"> </w:t>
      </w:r>
      <w:r w:rsidR="007527D8">
        <w:rPr>
          <w:rFonts w:hint="eastAsia"/>
        </w:rPr>
        <w:t>团队协作</w:t>
      </w:r>
    </w:p>
    <w:p w14:paraId="3FF80264" w14:textId="481A8A5C" w:rsidR="00CE2825" w:rsidRDefault="00012E3F" w:rsidP="00C46728">
      <w:ins w:id="4" w:author="王 佳琪" w:date="2020-10-08T22:18:00Z">
        <w:r>
          <w:rPr>
            <w:rFonts w:hint="eastAsia"/>
          </w:rPr>
          <w:t>8</w:t>
        </w:r>
      </w:ins>
      <w:ins w:id="5" w:author="王 佳琪" w:date="2020-10-08T22:19:00Z">
        <w:r>
          <w:rPr>
            <w:rFonts w:hint="eastAsia"/>
          </w:rPr>
          <w:t>.导出译后文件、导出双语文本（excel？）</w:t>
        </w:r>
      </w:ins>
    </w:p>
    <w:p w14:paraId="5208F6D6" w14:textId="64F3AC2D" w:rsidR="00547FB7" w:rsidRDefault="00547FB7" w:rsidP="00C46728">
      <w:r>
        <w:rPr>
          <w:rFonts w:hint="eastAsia"/>
        </w:rPr>
        <w:t>模糊匹配</w:t>
      </w:r>
      <w:r w:rsidR="001D20CA">
        <w:rPr>
          <w:rFonts w:hint="eastAsia"/>
        </w:rPr>
        <w:t>（</w:t>
      </w:r>
      <w:r w:rsidR="001D20CA">
        <w:rPr>
          <w:rFonts w:ascii="Tahoma" w:hAnsi="Tahoma" w:cs="Tahoma"/>
          <w:color w:val="1C2837"/>
          <w:szCs w:val="21"/>
          <w:shd w:val="clear" w:color="auto" w:fill="FFFFFF"/>
        </w:rPr>
        <w:t>自动搜索</w:t>
      </w:r>
      <w:r w:rsidR="001D20CA">
        <w:rPr>
          <w:rFonts w:ascii="Tahoma" w:hAnsi="Tahoma" w:cs="Tahoma"/>
          <w:color w:val="1C2837"/>
          <w:szCs w:val="21"/>
          <w:shd w:val="clear" w:color="auto" w:fill="FFFFFF"/>
        </w:rPr>
        <w:t>TM</w:t>
      </w:r>
      <w:r w:rsidR="001D20CA">
        <w:rPr>
          <w:rFonts w:ascii="Tahoma" w:hAnsi="Tahoma" w:cs="Tahoma"/>
          <w:color w:val="1C2837"/>
          <w:szCs w:val="21"/>
          <w:shd w:val="clear" w:color="auto" w:fill="FFFFFF"/>
        </w:rPr>
        <w:t>与</w:t>
      </w:r>
      <w:r w:rsidR="001D20CA">
        <w:rPr>
          <w:rFonts w:ascii="Tahoma" w:hAnsi="Tahoma" w:cs="Tahoma"/>
          <w:color w:val="1C2837"/>
          <w:szCs w:val="21"/>
          <w:shd w:val="clear" w:color="auto" w:fill="FFFFFF"/>
        </w:rPr>
        <w:t>TDB</w:t>
      </w:r>
      <w:r w:rsidR="001D20CA">
        <w:rPr>
          <w:rFonts w:ascii="Tahoma" w:hAnsi="Tahoma" w:cs="Tahoma"/>
          <w:color w:val="1C2837"/>
          <w:szCs w:val="21"/>
          <w:shd w:val="clear" w:color="auto" w:fill="FFFFFF"/>
        </w:rPr>
        <w:t>中的相关资料，给出当前译文的匹配、判断等等</w:t>
      </w:r>
      <w:r w:rsidR="001D20CA">
        <w:rPr>
          <w:rFonts w:ascii="Tahoma" w:hAnsi="Tahoma" w:cs="Tahoma" w:hint="eastAsia"/>
          <w:color w:val="1C2837"/>
          <w:szCs w:val="21"/>
          <w:shd w:val="clear" w:color="auto" w:fill="FFFFFF"/>
        </w:rPr>
        <w:t>）</w:t>
      </w:r>
    </w:p>
    <w:p w14:paraId="4B4952D7" w14:textId="5EE7CCBB" w:rsidR="00026AC8" w:rsidRDefault="00331981" w:rsidP="00C46728">
      <w:r>
        <w:rPr>
          <w:rFonts w:hint="eastAsia"/>
        </w:rPr>
        <w:t>机器翻译</w:t>
      </w:r>
      <w:r w:rsidR="00587E12">
        <w:rPr>
          <w:rFonts w:hint="eastAsia"/>
        </w:rPr>
        <w:t>（</w:t>
      </w:r>
      <w:r w:rsidR="00CE2825">
        <w:rPr>
          <w:rFonts w:hint="eastAsia"/>
        </w:rPr>
        <w:t>引入</w:t>
      </w:r>
      <w:r w:rsidR="00587E12">
        <w:t>API</w:t>
      </w:r>
      <w:r w:rsidR="00CE2825">
        <w:t xml:space="preserve"> </w:t>
      </w:r>
      <w:r w:rsidR="00CE2825">
        <w:rPr>
          <w:rFonts w:hint="eastAsia"/>
        </w:rPr>
        <w:t>key</w:t>
      </w:r>
      <w:r w:rsidR="00587E12">
        <w:t>）</w:t>
      </w:r>
    </w:p>
    <w:p w14:paraId="49AE08EA" w14:textId="6A241615" w:rsidR="00331981" w:rsidRDefault="00331981" w:rsidP="00C46728">
      <w:r>
        <w:rPr>
          <w:rFonts w:hint="eastAsia"/>
        </w:rPr>
        <w:t>网络查词</w:t>
      </w:r>
      <w:r w:rsidR="00CE2825">
        <w:rPr>
          <w:rFonts w:hint="eastAsia"/>
        </w:rPr>
        <w:t>（引入链接）</w:t>
      </w:r>
    </w:p>
    <w:p w14:paraId="33304ED3" w14:textId="3C984242" w:rsidR="00331981" w:rsidRDefault="006F74FB" w:rsidP="00C46728">
      <w:r>
        <w:rPr>
          <w:rFonts w:hint="eastAsia"/>
        </w:rPr>
        <w:t>Q</w:t>
      </w:r>
      <w:r>
        <w:t xml:space="preserve">A </w:t>
      </w:r>
      <w:r>
        <w:rPr>
          <w:rFonts w:hint="eastAsia"/>
        </w:rPr>
        <w:t>checker</w:t>
      </w:r>
      <w:r>
        <w:t xml:space="preserve"> </w:t>
      </w:r>
    </w:p>
    <w:p w14:paraId="3757AB10" w14:textId="77777777" w:rsidR="00822666" w:rsidRDefault="00822666" w:rsidP="00C46728"/>
    <w:p w14:paraId="6241C7D2" w14:textId="06E8E941" w:rsidR="0045650A" w:rsidRDefault="0045650A" w:rsidP="00C46728">
      <w:r>
        <w:rPr>
          <w:rFonts w:hint="eastAsia"/>
        </w:rPr>
        <w:t>####</w:t>
      </w:r>
      <w:r>
        <w:t xml:space="preserve"> </w:t>
      </w:r>
      <w:r>
        <w:rPr>
          <w:rFonts w:hint="eastAsia"/>
        </w:rPr>
        <w:t>术语库</w:t>
      </w:r>
    </w:p>
    <w:p w14:paraId="020A0E57" w14:textId="37502A5C" w:rsidR="006E2D9D" w:rsidRDefault="006E2D9D" w:rsidP="00E61297">
      <w:pPr>
        <w:pStyle w:val="a3"/>
        <w:ind w:left="360" w:firstLineChars="0" w:firstLine="0"/>
      </w:pPr>
    </w:p>
    <w:p w14:paraId="2421E4DA" w14:textId="34BF0942" w:rsidR="00012E3F" w:rsidRDefault="00912206" w:rsidP="00012E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手动添加</w:t>
      </w:r>
      <w:ins w:id="6" w:author="王 佳琪" w:date="2020-10-08T22:17:00Z">
        <w:r w:rsidR="00012E3F">
          <w:rPr>
            <w:rFonts w:hint="eastAsia"/>
          </w:rPr>
          <w:t>单个术语</w:t>
        </w:r>
      </w:ins>
    </w:p>
    <w:p w14:paraId="4596BB21" w14:textId="72419675" w:rsidR="00912206" w:rsidRDefault="00012E3F" w:rsidP="00012E3F">
      <w:pPr>
        <w:pStyle w:val="a3"/>
        <w:numPr>
          <w:ilvl w:val="0"/>
          <w:numId w:val="2"/>
        </w:numPr>
        <w:ind w:firstLineChars="0"/>
      </w:pPr>
      <w:ins w:id="7" w:author="王 佳琪" w:date="2020-10-08T22:18:00Z">
        <w:r>
          <w:rPr>
            <w:rFonts w:hint="eastAsia"/>
          </w:rPr>
          <w:t>导入/</w:t>
        </w:r>
      </w:ins>
      <w:r w:rsidR="006E2D9D">
        <w:rPr>
          <w:rFonts w:hint="eastAsia"/>
        </w:rPr>
        <w:t>导出</w:t>
      </w:r>
      <w:ins w:id="8" w:author="王 佳琪" w:date="2020-10-08T22:18:00Z">
        <w:r>
          <w:rPr>
            <w:rFonts w:hint="eastAsia"/>
          </w:rPr>
          <w:t>整个术语表（excel？不知道是否可以实现）</w:t>
        </w:r>
      </w:ins>
    </w:p>
    <w:p w14:paraId="2F66209D" w14:textId="689A3F99" w:rsidR="006E2D9D" w:rsidRDefault="00EC55B5">
      <w:pPr>
        <w:pStyle w:val="a3"/>
        <w:numPr>
          <w:ilvl w:val="0"/>
          <w:numId w:val="2"/>
        </w:numPr>
        <w:ind w:firstLineChars="0"/>
        <w:pPrChange w:id="9" w:author="王 佳琪" w:date="2020-10-08T22:21:00Z">
          <w:pPr/>
        </w:pPrChange>
      </w:pPr>
      <w:ins w:id="10" w:author="王 佳琪" w:date="2020-10-08T22:21:00Z">
        <w:r>
          <w:rPr>
            <w:rFonts w:hint="eastAsia"/>
          </w:rPr>
          <w:t>术语库中每项包括：</w:t>
        </w:r>
      </w:ins>
      <w:ins w:id="11" w:author="王 佳琪" w:date="2020-10-08T22:22:00Z">
        <w:r>
          <w:rPr>
            <w:rFonts w:hint="eastAsia"/>
          </w:rPr>
          <w:t>中文术语、英文术语、词性、解释、例句</w:t>
        </w:r>
      </w:ins>
    </w:p>
    <w:p w14:paraId="395E7D11" w14:textId="330B1C09" w:rsidR="006E2D9D" w:rsidRDefault="006E2D9D" w:rsidP="006E2D9D">
      <w:r>
        <w:rPr>
          <w:rFonts w:hint="eastAsia"/>
        </w:rPr>
        <w:t>####</w:t>
      </w:r>
      <w:r>
        <w:t xml:space="preserve"> TM</w:t>
      </w:r>
      <w:r>
        <w:rPr>
          <w:rFonts w:hint="eastAsia"/>
        </w:rPr>
        <w:t>库</w:t>
      </w:r>
    </w:p>
    <w:p w14:paraId="556359DB" w14:textId="3797C36A" w:rsidR="00260AD6" w:rsidRDefault="00260AD6" w:rsidP="00E61297">
      <w:pPr>
        <w:pStyle w:val="a3"/>
        <w:ind w:left="360" w:firstLineChars="0" w:firstLine="0"/>
      </w:pPr>
    </w:p>
    <w:p w14:paraId="4C3F55AB" w14:textId="75263244" w:rsidR="006E2D9D" w:rsidRDefault="00EF44ED" w:rsidP="006E2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自动将确认的语段及翻译导入</w:t>
      </w:r>
    </w:p>
    <w:p w14:paraId="7208EEB4" w14:textId="644429B0" w:rsidR="00EF44ED" w:rsidRDefault="00260AD6" w:rsidP="006E2D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导出为</w:t>
      </w:r>
      <w:r>
        <w:t>TMX</w:t>
      </w:r>
      <w:r>
        <w:rPr>
          <w:rFonts w:hint="eastAsia"/>
        </w:rPr>
        <w:t>格式</w:t>
      </w:r>
    </w:p>
    <w:p w14:paraId="2600443E" w14:textId="2ABF0DE5" w:rsidR="00260AD6" w:rsidRDefault="00260AD6" w:rsidP="00260AD6"/>
    <w:p w14:paraId="7E84C7DB" w14:textId="77777777" w:rsidR="00260AD6" w:rsidRPr="00D569D5" w:rsidRDefault="00260AD6" w:rsidP="00260AD6"/>
    <w:sectPr w:rsidR="00260AD6" w:rsidRPr="00D56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王 佳琪" w:date="2020-10-08T22:14:00Z" w:initials="王">
    <w:p w14:paraId="60CB52A0" w14:textId="638D5531" w:rsidR="00012E3F" w:rsidRDefault="00012E3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后文说可以实现插入MT的api，或许支持中英互译就够了？</w:t>
      </w:r>
    </w:p>
  </w:comment>
  <w:comment w:id="3" w:author="王 佳琪" w:date="2020-10-08T22:15:00Z" w:initials="王">
    <w:p w14:paraId="30860D0A" w14:textId="4B91E938" w:rsidR="00012E3F" w:rsidRDefault="00012E3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统计数字可以实现，其他可以包括：字符数计空格、字符数不计空格。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CB52A0" w15:done="0"/>
  <w15:commentEx w15:paraId="30860D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A0DD0" w16cex:dateUtc="2020-10-08T14:14:00Z"/>
  <w16cex:commentExtensible w16cex:durableId="232A0E15" w16cex:dateUtc="2020-10-08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52A0" w16cid:durableId="232A0DD0"/>
  <w16cid:commentId w16cid:paraId="30860D0A" w16cid:durableId="232A0E1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B6C6" w14:textId="77777777" w:rsidR="007E19BE" w:rsidRDefault="007E19BE" w:rsidP="00012E3F">
      <w:r>
        <w:separator/>
      </w:r>
    </w:p>
  </w:endnote>
  <w:endnote w:type="continuationSeparator" w:id="0">
    <w:p w14:paraId="008FE111" w14:textId="77777777" w:rsidR="007E19BE" w:rsidRDefault="007E19BE" w:rsidP="0001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08B02" w14:textId="77777777" w:rsidR="007E19BE" w:rsidRDefault="007E19BE" w:rsidP="00012E3F">
      <w:r>
        <w:separator/>
      </w:r>
    </w:p>
  </w:footnote>
  <w:footnote w:type="continuationSeparator" w:id="0">
    <w:p w14:paraId="02FDAD00" w14:textId="77777777" w:rsidR="007E19BE" w:rsidRDefault="007E19BE" w:rsidP="00012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54C9"/>
    <w:multiLevelType w:val="hybridMultilevel"/>
    <w:tmpl w:val="05DAE54E"/>
    <w:lvl w:ilvl="0" w:tplc="DBB44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2409E"/>
    <w:multiLevelType w:val="hybridMultilevel"/>
    <w:tmpl w:val="AE546C3C"/>
    <w:lvl w:ilvl="0" w:tplc="151AF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4020D"/>
    <w:multiLevelType w:val="hybridMultilevel"/>
    <w:tmpl w:val="D716090A"/>
    <w:lvl w:ilvl="0" w:tplc="86C22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9D6C69"/>
    <w:multiLevelType w:val="hybridMultilevel"/>
    <w:tmpl w:val="03C27AB2"/>
    <w:lvl w:ilvl="0" w:tplc="98EE6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王 佳琪">
    <w15:presenceInfo w15:providerId="Windows Live" w15:userId="ecb3fa9a795b5f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28"/>
    <w:rsid w:val="00012E3F"/>
    <w:rsid w:val="00026AC8"/>
    <w:rsid w:val="001D20CA"/>
    <w:rsid w:val="00260AD6"/>
    <w:rsid w:val="002D1E2C"/>
    <w:rsid w:val="002F10A3"/>
    <w:rsid w:val="00331981"/>
    <w:rsid w:val="00430ED5"/>
    <w:rsid w:val="0045650A"/>
    <w:rsid w:val="004841FD"/>
    <w:rsid w:val="00491A97"/>
    <w:rsid w:val="004A7015"/>
    <w:rsid w:val="00547FB7"/>
    <w:rsid w:val="00563C39"/>
    <w:rsid w:val="005666FA"/>
    <w:rsid w:val="00587E12"/>
    <w:rsid w:val="006B111F"/>
    <w:rsid w:val="006B3C9C"/>
    <w:rsid w:val="006E2D9D"/>
    <w:rsid w:val="006F74FB"/>
    <w:rsid w:val="007347E1"/>
    <w:rsid w:val="007527D8"/>
    <w:rsid w:val="007E19BE"/>
    <w:rsid w:val="00822666"/>
    <w:rsid w:val="0090754E"/>
    <w:rsid w:val="00912206"/>
    <w:rsid w:val="009329A7"/>
    <w:rsid w:val="00A06E10"/>
    <w:rsid w:val="00AC1463"/>
    <w:rsid w:val="00AF128E"/>
    <w:rsid w:val="00B004FC"/>
    <w:rsid w:val="00B46C5B"/>
    <w:rsid w:val="00C46728"/>
    <w:rsid w:val="00C551D5"/>
    <w:rsid w:val="00CE2825"/>
    <w:rsid w:val="00D16BAE"/>
    <w:rsid w:val="00D569D5"/>
    <w:rsid w:val="00E61297"/>
    <w:rsid w:val="00EC55B5"/>
    <w:rsid w:val="00ED2E5A"/>
    <w:rsid w:val="00EF44ED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4BEC1"/>
  <w15:chartTrackingRefBased/>
  <w15:docId w15:val="{04E3C600-52FF-4468-BCE1-5806850A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5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E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E3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12E3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12E3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12E3F"/>
  </w:style>
  <w:style w:type="paragraph" w:styleId="ab">
    <w:name w:val="annotation subject"/>
    <w:basedOn w:val="a9"/>
    <w:next w:val="a9"/>
    <w:link w:val="ac"/>
    <w:uiPriority w:val="99"/>
    <w:semiHidden/>
    <w:unhideWhenUsed/>
    <w:rsid w:val="00012E3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12E3F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12E3F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12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Sarah</dc:creator>
  <cp:keywords/>
  <dc:description/>
  <cp:lastModifiedBy>WJX</cp:lastModifiedBy>
  <cp:revision>2</cp:revision>
  <dcterms:created xsi:type="dcterms:W3CDTF">2020-10-08T15:15:00Z</dcterms:created>
  <dcterms:modified xsi:type="dcterms:W3CDTF">2020-10-08T15:15:00Z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-489930993</vt:i4>
  </property>
</Properties>
</file>